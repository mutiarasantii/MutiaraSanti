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A5B" w:rsidRPr="00D35A5B" w:rsidRDefault="00D35A5B" w:rsidP="00A64C78">
      <w:pPr>
        <w:spacing w:after="86" w:line="240" w:lineRule="auto"/>
        <w:rPr>
          <w:ins w:id="0" w:author="Unknown"/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gramStart"/>
      <w:ins w:id="1" w:author="Unknown">
        <w:r w:rsidRPr="00D35A5B">
          <w:rPr>
            <w:rFonts w:ascii="Microsoft YaHei" w:eastAsia="Microsoft YaHei" w:hAnsi="Microsoft YaHei" w:cs="Times New Roman" w:hint="eastAsia"/>
            <w:b/>
            <w:bCs/>
            <w:color w:val="CC6600"/>
            <w:kern w:val="36"/>
            <w:sz w:val="45"/>
            <w:szCs w:val="45"/>
          </w:rPr>
          <w:t>choose</w:t>
        </w:r>
        <w:proofErr w:type="gramEnd"/>
        <w:r w:rsidRPr="00D35A5B">
          <w:rPr>
            <w:rFonts w:ascii="Microsoft YaHei" w:eastAsia="Microsoft YaHei" w:hAnsi="Microsoft YaHei" w:cs="Times New Roman" w:hint="eastAsia"/>
            <w:b/>
            <w:bCs/>
            <w:color w:val="CC6600"/>
            <w:kern w:val="36"/>
            <w:sz w:val="45"/>
            <w:szCs w:val="45"/>
          </w:rPr>
          <w:t xml:space="preserve"> your own adventure</w:t>
        </w:r>
        <w:r w:rsidRPr="00D35A5B">
          <w:rPr>
            <w:rFonts w:ascii="Microsoft YaHei" w:eastAsia="Microsoft YaHei" w:hAnsi="Microsoft YaHei" w:cs="Times New Roman" w:hint="eastAsia"/>
            <w:b/>
            <w:bCs/>
            <w:color w:val="000000"/>
            <w:kern w:val="36"/>
            <w:sz w:val="45"/>
            <w:szCs w:val="45"/>
          </w:rPr>
          <w:t>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b/>
            <w:bCs/>
            <w:color w:val="000000"/>
            <w:kern w:val="36"/>
            <w:sz w:val="45"/>
            <w:szCs w:val="45"/>
          </w:rPr>
          <w:t>artinya</w:t>
        </w:r>
        <w:proofErr w:type="spellEnd"/>
      </w:ins>
    </w:p>
    <w:p w:rsidR="00D35A5B" w:rsidRPr="00D35A5B" w:rsidRDefault="00D35A5B" w:rsidP="00D35A5B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textAlignment w:val="top"/>
        <w:rPr>
          <w:ins w:id="2" w:author="Unknown"/>
          <w:rFonts w:ascii="Microsoft YaHei" w:eastAsia="Microsoft YaHei" w:hAnsi="Microsoft YaHei" w:cs="Times New Roman" w:hint="eastAsia"/>
          <w:color w:val="000000"/>
          <w:sz w:val="29"/>
          <w:szCs w:val="29"/>
        </w:rPr>
      </w:pPr>
      <w:ins w:id="3" w:author="Unknown">
        <w:r w:rsidRPr="00D35A5B">
          <w:rPr>
            <w:rFonts w:ascii="Microsoft YaHei" w:eastAsia="Microsoft YaHei" w:hAnsi="Microsoft YaHei" w:cs="Times New Roman"/>
            <w:color w:val="000000"/>
            <w:sz w:val="29"/>
            <w:szCs w:val="29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9"/>
            <w:szCs w:val="29"/>
          </w:rPr>
          <w:instrText xml:space="preserve"> HYPERLINK "https://id.ichacha.net/indonesia-inggris/pilih%20sendiri%20petualanganmu.html" \o "pilih sendiri petualanganmu artinya inggris" </w:instrText>
        </w:r>
        <w:r w:rsidRPr="00D35A5B">
          <w:rPr>
            <w:rFonts w:ascii="Microsoft YaHei" w:eastAsia="Microsoft YaHei" w:hAnsi="Microsoft YaHei" w:cs="Times New Roman"/>
            <w:color w:val="000000"/>
            <w:sz w:val="29"/>
            <w:szCs w:val="29"/>
          </w:rPr>
          <w:fldChar w:fldCharType="separate"/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9"/>
            <w:u w:val="single"/>
          </w:rPr>
          <w:t>pilih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9"/>
            <w:u w:val="single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9"/>
            <w:u w:val="single"/>
          </w:rPr>
          <w:t>sendiri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9"/>
            <w:u w:val="single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9"/>
            <w:u w:val="single"/>
          </w:rPr>
          <w:t>petualanganmu</w:t>
        </w:r>
        <w:proofErr w:type="spellEnd"/>
        <w:r w:rsidRPr="00D35A5B">
          <w:rPr>
            <w:rFonts w:ascii="Microsoft YaHei" w:eastAsia="Microsoft YaHei" w:hAnsi="Microsoft YaHei" w:cs="Times New Roman"/>
            <w:color w:val="000000"/>
            <w:sz w:val="29"/>
            <w:szCs w:val="29"/>
          </w:rPr>
          <w:fldChar w:fldCharType="end"/>
        </w:r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4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5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"https://id.ichacha.net/inggris-indonesia/choose.html" \o "choose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choose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memilih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memutuskan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membutuhkan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memasukkan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;</w:t>
        </w:r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6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7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"https://id.ichacha.net/inggris-indonesia/your.html" \o "your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your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kepunyaan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kamu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mu;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milikmu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awak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engkau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anda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;</w:t>
        </w:r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8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9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"https://id.ichacha.net/inggris-indonesia/your%20own.html" \o "your own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your own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milik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mu</w:t>
        </w:r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10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11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"https://id.ichacha.net/inggris-indonesia/own.html" \o "own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own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memiliki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sendiri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own;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mengakui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milik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punya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12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13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"https://id.ichacha.net/inggris-indonesia/adventure.html" \o "adventure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adventure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pengembaraan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petualangan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kembara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;</w:t>
        </w:r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14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15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"https://id.ichacha.net/inggris-indonesia/afraid%20of%20your%20own%20shadow.html" \o "afraid of your own shadow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afraid of your own shadow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takut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akan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bayanganmu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sendiri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16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17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"https://id.ichacha.net/inggris-indonesia/had%20it%20your%20own%20way.html" \o "had it your own way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had it your own way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lakukan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sekehendakmu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18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19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"https://id.ichacha.net/inggris-indonesia/have%20it%20your%20own%20way.html" \o "have it your own way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have it your own way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lakukan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sekehendakmu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20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21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"https://id.ichacha.net/inggris-indonesia/having%20it%20your%20own%20way.html" \o "having it your own way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having it your own way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lakukan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sekehendakmu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22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23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"https://id.ichacha.net/inggris-indonesia/mind%20your%20own%20business.html" \o "mind your own business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mind your own business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jangan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turut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campur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24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25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"https://id.ichacha.net/inggris-indonesia/surrendering%20your%20own.html" \o "surrendering your own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surrendering your own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merendahkan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diri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sendiri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26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27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"https://id.ichacha.net/inggris-indonesia/to%20go%20on%20your%20own.html" \o "to go on your own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to go on your own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bepergian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sendiri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28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29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"https://id.ichacha.net/inggris-indonesia/your%20own-self.html" \o "your own-self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your own-self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milik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 mu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sendiri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textAlignment w:val="top"/>
        <w:rPr>
          <w:ins w:id="30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31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"https://id.ichacha.net/inggris-indonesia/choose.html" \o "choose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choose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memilih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memutuskan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membutuhkan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memasukkan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tunjukkan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pilah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meninting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menyaring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terpilih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ambil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makan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tunjuk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angkat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mengarik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pilih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meluwengkan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mengambil</w:t>
        </w:r>
        <w:proofErr w:type="spellEnd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 xml:space="preserve">; </w:t>
        </w:r>
        <w:proofErr w:type="spellStart"/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pisahkan</w:t>
        </w:r>
        <w:proofErr w:type="spellEnd"/>
      </w:ins>
    </w:p>
    <w:p w:rsidR="00D35A5B" w:rsidRPr="00D35A5B" w:rsidRDefault="00D35A5B" w:rsidP="00D35A5B">
      <w:pPr>
        <w:numPr>
          <w:ilvl w:val="0"/>
          <w:numId w:val="2"/>
        </w:numPr>
        <w:shd w:val="clear" w:color="auto" w:fill="F6F6F6"/>
        <w:spacing w:line="240" w:lineRule="auto"/>
        <w:ind w:left="0"/>
        <w:textAlignment w:val="top"/>
        <w:rPr>
          <w:ins w:id="32" w:author="Unknown"/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ins w:id="33" w:author="Unknown"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begin"/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instrText xml:space="preserve"> HYPERLINK "https://id.ichacha.net/inggris-indonesia/go%20your%20own%20way%20(album).html" \o "go your own way (album)  artinya indonesia" </w:instrTex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separate"/>
        </w:r>
        <w:r w:rsidRPr="00D35A5B">
          <w:rPr>
            <w:rFonts w:ascii="Microsoft YaHei" w:eastAsia="Microsoft YaHei" w:hAnsi="Microsoft YaHei" w:cs="Times New Roman" w:hint="eastAsia"/>
            <w:color w:val="448FF4"/>
            <w:sz w:val="21"/>
          </w:rPr>
          <w:t>go your own way (album)</w:t>
        </w:r>
        <w:r w:rsidRPr="00D35A5B">
          <w:rPr>
            <w:rFonts w:ascii="Microsoft YaHei" w:eastAsia="Microsoft YaHei" w:hAnsi="Microsoft YaHei" w:cs="Times New Roman"/>
            <w:color w:val="000000"/>
            <w:sz w:val="24"/>
            <w:szCs w:val="24"/>
          </w:rPr>
          <w:fldChar w:fldCharType="end"/>
        </w:r>
        <w:r w:rsidRPr="00D35A5B">
          <w:rPr>
            <w:rFonts w:ascii="Microsoft YaHei" w:eastAsia="Microsoft YaHei" w:hAnsi="Microsoft YaHei" w:cs="Times New Roman" w:hint="eastAsia"/>
            <w:color w:val="000000"/>
            <w:sz w:val="24"/>
            <w:szCs w:val="24"/>
          </w:rPr>
          <w:t>:    go your own way</w:t>
        </w:r>
      </w:ins>
    </w:p>
    <w:p w:rsidR="00A32A81" w:rsidRDefault="00A32A81"/>
    <w:sectPr w:rsidR="00A32A81" w:rsidSect="00A3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1C8E"/>
    <w:multiLevelType w:val="multilevel"/>
    <w:tmpl w:val="D85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15367"/>
    <w:multiLevelType w:val="multilevel"/>
    <w:tmpl w:val="9A8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35A5B"/>
    <w:rsid w:val="00A32A81"/>
    <w:rsid w:val="00A64C78"/>
    <w:rsid w:val="00D3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81"/>
  </w:style>
  <w:style w:type="paragraph" w:styleId="Heading1">
    <w:name w:val="heading 1"/>
    <w:basedOn w:val="Normal"/>
    <w:link w:val="Heading1Char"/>
    <w:uiPriority w:val="9"/>
    <w:qFormat/>
    <w:rsid w:val="00D35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D35A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D35A5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D35A5B"/>
    <w:rPr>
      <w:color w:val="0000FF"/>
      <w:u w:val="single"/>
    </w:rPr>
  </w:style>
  <w:style w:type="character" w:customStyle="1" w:styleId="current">
    <w:name w:val="current"/>
    <w:basedOn w:val="DefaultParagraphFont"/>
    <w:rsid w:val="00D35A5B"/>
  </w:style>
  <w:style w:type="character" w:customStyle="1" w:styleId="style5">
    <w:name w:val="style5"/>
    <w:basedOn w:val="DefaultParagraphFont"/>
    <w:rsid w:val="00D35A5B"/>
  </w:style>
  <w:style w:type="paragraph" w:styleId="BalloonText">
    <w:name w:val="Balloon Text"/>
    <w:basedOn w:val="Normal"/>
    <w:link w:val="BalloonTextChar"/>
    <w:uiPriority w:val="99"/>
    <w:semiHidden/>
    <w:unhideWhenUsed/>
    <w:rsid w:val="00D3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49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15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D5FF"/>
                        <w:left w:val="single" w:sz="6" w:space="0" w:color="CCD5FF"/>
                        <w:bottom w:val="single" w:sz="6" w:space="0" w:color="CCD5FF"/>
                        <w:right w:val="single" w:sz="6" w:space="0" w:color="CCD5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2022-01-14T09:33:00Z</dcterms:created>
  <dcterms:modified xsi:type="dcterms:W3CDTF">2022-01-14T10:17:00Z</dcterms:modified>
</cp:coreProperties>
</file>